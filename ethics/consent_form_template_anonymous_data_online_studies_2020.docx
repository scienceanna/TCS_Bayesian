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367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8296"/>
      </w:tblGrid>
      <w:tr w:rsidR="00BF7A37" w:rsidRPr="00550B92" w14:paraId="14722EA7" w14:textId="77777777" w:rsidTr="00AC02E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386EF9CE" w14:textId="1D14AFD8" w:rsidR="00BF7A37" w:rsidRPr="008F60D6" w:rsidRDefault="008F60D6" w:rsidP="008F60D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Testing the target contrast signal theory.</w:t>
            </w:r>
          </w:p>
        </w:tc>
      </w:tr>
    </w:tbl>
    <w:p w14:paraId="35B47D46" w14:textId="1E1ADC96" w:rsidR="007F0B64" w:rsidRPr="007F0B64" w:rsidRDefault="007F0B64" w:rsidP="004A5A9E">
      <w:pPr>
        <w:pStyle w:val="standard"/>
        <w:rPr>
          <w:rFonts w:asciiTheme="minorHAnsi" w:hAnsiTheme="minorHAnsi" w:cstheme="minorHAnsi"/>
          <w:color w:val="FF0000"/>
          <w:sz w:val="22"/>
          <w:szCs w:val="22"/>
        </w:rPr>
      </w:pPr>
      <w:bookmarkStart w:id="0" w:name="_Hlk40183991"/>
      <w:r w:rsidRPr="007F0B64">
        <w:rPr>
          <w:rFonts w:asciiTheme="minorHAnsi" w:hAnsiTheme="minorHAnsi" w:cstheme="minorHAnsi"/>
          <w:color w:val="FF0000"/>
          <w:sz w:val="22"/>
          <w:szCs w:val="22"/>
        </w:rPr>
        <w:t>[instructions for researchers: In online experiments, please present the text of the three sections on separate screens</w:t>
      </w:r>
      <w:r w:rsidR="00945707">
        <w:rPr>
          <w:rFonts w:asciiTheme="minorHAnsi" w:hAnsiTheme="minorHAnsi" w:cstheme="minorHAnsi"/>
          <w:color w:val="FF0000"/>
          <w:sz w:val="22"/>
          <w:szCs w:val="22"/>
        </w:rPr>
        <w:t>. Participants will need to click on the Agree button at the end of each screen to continue</w:t>
      </w:r>
      <w:r w:rsidRPr="007F0B64">
        <w:rPr>
          <w:rFonts w:asciiTheme="minorHAnsi" w:hAnsiTheme="minorHAnsi" w:cstheme="minorHAnsi"/>
          <w:color w:val="FF0000"/>
          <w:sz w:val="22"/>
          <w:szCs w:val="22"/>
        </w:rPr>
        <w:t>]</w:t>
      </w:r>
    </w:p>
    <w:p w14:paraId="7B7475D6" w14:textId="7674F6BC" w:rsidR="00906BEA" w:rsidRPr="008F60D6" w:rsidRDefault="004A5A9E" w:rsidP="004A5A9E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550B92">
        <w:rPr>
          <w:rFonts w:asciiTheme="minorHAnsi" w:hAnsiTheme="minorHAnsi" w:cstheme="minorHAnsi"/>
          <w:sz w:val="22"/>
          <w:szCs w:val="22"/>
        </w:rPr>
        <w:t xml:space="preserve">Please </w:t>
      </w:r>
      <w:r w:rsidR="0067382D">
        <w:rPr>
          <w:rFonts w:asciiTheme="minorHAnsi" w:hAnsiTheme="minorHAnsi" w:cstheme="minorHAnsi"/>
          <w:sz w:val="22"/>
          <w:szCs w:val="22"/>
          <w:u w:val="single"/>
        </w:rPr>
        <w:t>read</w:t>
      </w:r>
      <w:r w:rsidRPr="00550B92">
        <w:rPr>
          <w:rFonts w:asciiTheme="minorHAnsi" w:hAnsiTheme="minorHAnsi" w:cstheme="minorHAnsi"/>
          <w:sz w:val="22"/>
          <w:szCs w:val="22"/>
        </w:rPr>
        <w:t xml:space="preserve"> each </w:t>
      </w:r>
      <w:r w:rsidR="0067382D">
        <w:rPr>
          <w:rFonts w:asciiTheme="minorHAnsi" w:hAnsiTheme="minorHAnsi" w:cstheme="minorHAnsi"/>
          <w:sz w:val="22"/>
          <w:szCs w:val="22"/>
        </w:rPr>
        <w:t>statement carefully</w:t>
      </w:r>
      <w:r w:rsidR="00945707">
        <w:rPr>
          <w:rFonts w:asciiTheme="minorHAnsi" w:hAnsiTheme="minorHAnsi" w:cstheme="minorHAnsi"/>
          <w:sz w:val="22"/>
          <w:szCs w:val="22"/>
        </w:rPr>
        <w:t xml:space="preserve"> and click on the </w:t>
      </w:r>
      <w:r w:rsidR="00945707" w:rsidRPr="00945707">
        <w:rPr>
          <w:rFonts w:asciiTheme="minorHAnsi" w:hAnsiTheme="minorHAnsi" w:cstheme="minorHAnsi"/>
          <w:sz w:val="22"/>
          <w:szCs w:val="22"/>
          <w:u w:val="single"/>
        </w:rPr>
        <w:t>Agree</w:t>
      </w:r>
      <w:r w:rsidR="00945707">
        <w:rPr>
          <w:rFonts w:asciiTheme="minorHAnsi" w:hAnsiTheme="minorHAnsi" w:cstheme="minorHAnsi"/>
          <w:sz w:val="22"/>
          <w:szCs w:val="22"/>
        </w:rPr>
        <w:t xml:space="preserve"> </w:t>
      </w:r>
      <w:r w:rsidR="00945707" w:rsidRPr="008F60D6">
        <w:rPr>
          <w:rFonts w:asciiTheme="minorHAnsi" w:hAnsiTheme="minorHAnsi" w:cstheme="minorHAnsi"/>
          <w:sz w:val="22"/>
          <w:szCs w:val="22"/>
        </w:rPr>
        <w:t xml:space="preserve">button </w:t>
      </w:r>
      <w:r w:rsidR="003E4B55" w:rsidRPr="008F60D6">
        <w:rPr>
          <w:rFonts w:asciiTheme="minorHAnsi" w:hAnsiTheme="minorHAnsi" w:cstheme="minorHAnsi"/>
          <w:sz w:val="22"/>
          <w:szCs w:val="22"/>
        </w:rPr>
        <w:t>if you give consent</w:t>
      </w:r>
      <w:r w:rsidR="00BB3D01" w:rsidRPr="008F60D6">
        <w:rPr>
          <w:rFonts w:asciiTheme="minorHAnsi" w:hAnsiTheme="minorHAnsi" w:cstheme="minorHAnsi"/>
          <w:sz w:val="22"/>
          <w:szCs w:val="22"/>
        </w:rPr>
        <w:t>:</w:t>
      </w:r>
    </w:p>
    <w:p w14:paraId="0322190D" w14:textId="55DFBDA1" w:rsidR="007F0B64" w:rsidRPr="008F60D6" w:rsidRDefault="00945707" w:rsidP="00945707">
      <w:pPr>
        <w:pStyle w:val="standard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8F60D6">
        <w:rPr>
          <w:rFonts w:asciiTheme="minorHAnsi" w:hAnsiTheme="minorHAnsi" w:cstheme="minorHAnsi"/>
          <w:sz w:val="22"/>
          <w:szCs w:val="22"/>
        </w:rPr>
        <w:t>[Screen 1]</w:t>
      </w:r>
    </w:p>
    <w:tbl>
      <w:tblPr>
        <w:tblW w:w="8364" w:type="dxa"/>
        <w:tblLook w:val="04A0" w:firstRow="1" w:lastRow="0" w:firstColumn="1" w:lastColumn="0" w:noHBand="0" w:noVBand="1"/>
      </w:tblPr>
      <w:tblGrid>
        <w:gridCol w:w="8364"/>
      </w:tblGrid>
      <w:tr w:rsidR="007F0B64" w:rsidRPr="008F60D6" w14:paraId="5C3CE379" w14:textId="77777777" w:rsidTr="006066CF">
        <w:tc>
          <w:tcPr>
            <w:tcW w:w="8364" w:type="dxa"/>
          </w:tcPr>
          <w:bookmarkEnd w:id="0"/>
          <w:p w14:paraId="5C8E5AC3" w14:textId="38E128EC" w:rsidR="007F0B64" w:rsidRPr="00B67FA7" w:rsidRDefault="007F0B64" w:rsidP="001A74EC">
            <w:pPr>
              <w:pStyle w:val="heading2"/>
              <w:spacing w:before="0" w:beforeAutospacing="0" w:after="120" w:afterAutospacing="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B67FA7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I understand that my participation in this project </w:t>
            </w:r>
            <w:r w:rsidR="008F60D6" w:rsidRPr="00B67FA7">
              <w:rPr>
                <w:rFonts w:asciiTheme="minorHAnsi" w:hAnsiTheme="minorHAnsi"/>
                <w:sz w:val="22"/>
                <w:szCs w:val="22"/>
              </w:rPr>
              <w:t>will involve looking for a target object on a computer screen and indicating what direction the target is facing, by pressing a computer keyboard buttons. This will require approximately 30min of my time.</w:t>
            </w:r>
          </w:p>
        </w:tc>
      </w:tr>
      <w:tr w:rsidR="007F0B64" w:rsidRPr="00550B92" w14:paraId="2BF3C656" w14:textId="77777777" w:rsidTr="006066CF">
        <w:tc>
          <w:tcPr>
            <w:tcW w:w="8364" w:type="dxa"/>
          </w:tcPr>
          <w:p w14:paraId="4D9D708E" w14:textId="0D6BBD54" w:rsidR="007F0B64" w:rsidRPr="00B67FA7" w:rsidRDefault="007F0B64" w:rsidP="001A74EC">
            <w:pPr>
              <w:pStyle w:val="NormalWeb"/>
              <w:spacing w:before="0" w:beforeAutospacing="0" w:after="120" w:afterAutospacing="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B67FA7">
              <w:rPr>
                <w:rStyle w:val="standard1"/>
                <w:rFonts w:ascii="Calibri" w:hAnsi="Calibri"/>
                <w:sz w:val="22"/>
                <w:szCs w:val="22"/>
              </w:rPr>
              <w:t xml:space="preserve">I understand that participation in this study is entirely voluntary and that I can withdraw from the study at any time without providing a reason </w:t>
            </w:r>
            <w:r w:rsidRPr="00B67FA7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>by simply closing the browser</w:t>
            </w:r>
            <w:r w:rsidR="00B67FA7" w:rsidRPr="00B67FA7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F60D6" w:rsidRPr="00B67FA7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>or</w:t>
            </w:r>
            <w:r w:rsidR="00B67FA7" w:rsidRPr="00B67FA7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pressing</w:t>
            </w:r>
            <w:r w:rsidR="008F60D6" w:rsidRPr="00B67FA7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esc button</w:t>
            </w:r>
            <w:r w:rsidR="00B67FA7" w:rsidRPr="00B67FA7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on your keyboard</w:t>
            </w:r>
            <w:r w:rsidRPr="00B67FA7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>.</w:t>
            </w:r>
            <w:r w:rsidR="0022491D" w:rsidRPr="00B67FA7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2491D" w:rsidRPr="00B67FA7">
              <w:rPr>
                <w:rFonts w:ascii="Calibri" w:hAnsi="Calibri" w:cs="Calibri"/>
                <w:color w:val="201F1E"/>
                <w:sz w:val="22"/>
                <w:szCs w:val="22"/>
                <w:shd w:val="clear" w:color="auto" w:fill="FFFFFF"/>
              </w:rPr>
              <w:t xml:space="preserve">I am aware that this </w:t>
            </w:r>
            <w:r w:rsidR="00B67FA7">
              <w:rPr>
                <w:rFonts w:ascii="Calibri" w:hAnsi="Calibri" w:cs="Calibri"/>
                <w:color w:val="201F1E"/>
                <w:sz w:val="22"/>
                <w:szCs w:val="22"/>
                <w:shd w:val="clear" w:color="auto" w:fill="FFFFFF"/>
              </w:rPr>
              <w:t>will</w:t>
            </w:r>
            <w:r w:rsidR="0022491D" w:rsidRPr="00B67FA7">
              <w:rPr>
                <w:rFonts w:ascii="Calibri" w:hAnsi="Calibri" w:cs="Calibri"/>
                <w:color w:val="201F1E"/>
                <w:sz w:val="22"/>
                <w:szCs w:val="22"/>
                <w:shd w:val="clear" w:color="auto" w:fill="FFFFFF"/>
              </w:rPr>
              <w:t xml:space="preserve"> lead to loss of course credit or reimbursement</w:t>
            </w:r>
            <w:r w:rsidR="00E15E06" w:rsidRPr="00B67FA7">
              <w:rPr>
                <w:rFonts w:ascii="Calibri" w:hAnsi="Calibri" w:cs="Calibri"/>
                <w:color w:val="201F1E"/>
                <w:sz w:val="22"/>
                <w:szCs w:val="22"/>
                <w:shd w:val="clear" w:color="auto" w:fill="FFFFFF"/>
              </w:rPr>
              <w:t>.</w:t>
            </w:r>
            <w:r w:rsidR="00B67FA7" w:rsidRPr="00B67FA7">
              <w:rPr>
                <w:rFonts w:ascii="Calibri" w:hAnsi="Calibri" w:cs="Calibri"/>
                <w:color w:val="201F1E"/>
                <w:sz w:val="22"/>
                <w:szCs w:val="22"/>
                <w:shd w:val="clear" w:color="auto" w:fill="FFFFFF"/>
              </w:rPr>
              <w:t xml:space="preserve"> The incomplete data sets will not be saved</w:t>
            </w:r>
            <w:r w:rsidR="0097796D">
              <w:rPr>
                <w:rFonts w:ascii="Calibri" w:hAnsi="Calibri" w:cs="Calibri"/>
                <w:color w:val="201F1E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7F0B64" w:rsidRPr="00550B92" w14:paraId="7E461CB7" w14:textId="77777777" w:rsidTr="006066CF">
        <w:tc>
          <w:tcPr>
            <w:tcW w:w="8364" w:type="dxa"/>
          </w:tcPr>
          <w:p w14:paraId="7A7F3CA2" w14:textId="002A76DF" w:rsidR="007F0B64" w:rsidRPr="00B67FA7" w:rsidRDefault="007F0B64" w:rsidP="00CF5E7A">
            <w:pPr>
              <w:pStyle w:val="NormalWeb"/>
              <w:spacing w:before="0" w:beforeAutospacing="0" w:after="120" w:afterAutospacing="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B67FA7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I understand that I can discuss any concerns with the </w:t>
            </w:r>
            <w:r w:rsidRPr="00B67FA7">
              <w:rPr>
                <w:rStyle w:val="standard1"/>
                <w:rFonts w:asciiTheme="minorHAnsi" w:hAnsiTheme="minorHAnsi" w:cstheme="minorHAnsi"/>
                <w:iCs/>
                <w:color w:val="000000"/>
                <w:sz w:val="22"/>
                <w:szCs w:val="22"/>
              </w:rPr>
              <w:t>experimenter</w:t>
            </w:r>
            <w:r w:rsidR="003E4B55" w:rsidRPr="00B67FA7">
              <w:rPr>
                <w:rStyle w:val="standard1"/>
                <w:rFonts w:asciiTheme="minorHAnsi" w:hAnsiTheme="minorHAnsi" w:cstheme="minorHAnsi"/>
                <w:iCs/>
                <w:color w:val="000000"/>
                <w:sz w:val="22"/>
                <w:szCs w:val="22"/>
              </w:rPr>
              <w:t>s</w:t>
            </w:r>
            <w:r w:rsidRPr="00B67FA7">
              <w:rPr>
                <w:rStyle w:val="standard1"/>
                <w:rFonts w:asciiTheme="minorHAnsi" w:hAnsiTheme="minorHAnsi" w:cstheme="minorHAnsi"/>
                <w:iCs/>
                <w:color w:val="000000"/>
                <w:sz w:val="22"/>
                <w:szCs w:val="22"/>
              </w:rPr>
              <w:t xml:space="preserve"> before or after participating</w:t>
            </w:r>
            <w:r w:rsidRPr="00B67FA7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945707" w:rsidRPr="00550B92" w14:paraId="478B36C9" w14:textId="77777777" w:rsidTr="006066CF">
        <w:tc>
          <w:tcPr>
            <w:tcW w:w="8364" w:type="dxa"/>
          </w:tcPr>
          <w:p w14:paraId="261D27C3" w14:textId="60C39E82" w:rsidR="00945707" w:rsidRPr="00945707" w:rsidRDefault="00945707" w:rsidP="00CF5E7A">
            <w:pPr>
              <w:pStyle w:val="NormalWeb"/>
              <w:spacing w:before="0" w:beforeAutospacing="0" w:after="120" w:afterAutospacing="0"/>
              <w:rPr>
                <w:rStyle w:val="standard1"/>
                <w:rFonts w:ascii="Calibri" w:hAnsi="Calibri"/>
                <w:sz w:val="22"/>
                <w:szCs w:val="22"/>
              </w:rPr>
            </w:pPr>
            <w:r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This research is carried </w:t>
            </w:r>
            <w:r w:rsidR="008F60D6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out by postdoctoral research fellow Dr Anna Nowakowska </w:t>
            </w:r>
            <w:r w:rsidRPr="004A5A9E">
              <w:rPr>
                <w:rStyle w:val="standard1"/>
                <w:rFonts w:ascii="Calibri" w:hAnsi="Calibri"/>
                <w:sz w:val="22"/>
                <w:szCs w:val="22"/>
              </w:rPr>
              <w:t>in the School of Psychology, University of Aberdeen under the supervision of</w:t>
            </w:r>
            <w:r w:rsidR="008F60D6">
              <w:rPr>
                <w:rStyle w:val="standard1"/>
                <w:rFonts w:ascii="Calibri" w:hAnsi="Calibri"/>
                <w:sz w:val="22"/>
                <w:szCs w:val="22"/>
              </w:rPr>
              <w:t xml:space="preserve"> lecturer</w:t>
            </w:r>
            <w:r w:rsidRPr="004A5A9E">
              <w:rPr>
                <w:rStyle w:val="standard1"/>
                <w:rFonts w:ascii="Calibri" w:hAnsi="Calibri"/>
                <w:sz w:val="22"/>
                <w:szCs w:val="22"/>
              </w:rPr>
              <w:t xml:space="preserve"> </w:t>
            </w:r>
            <w:r w:rsidR="008F60D6">
              <w:rPr>
                <w:rStyle w:val="standard1"/>
                <w:rFonts w:ascii="Calibri" w:hAnsi="Calibri"/>
                <w:sz w:val="22"/>
                <w:szCs w:val="22"/>
              </w:rPr>
              <w:t>Anna Hughes and lecturer Alasdair Clarke (Department of Psychology, University of Essex)</w:t>
            </w:r>
          </w:p>
        </w:tc>
      </w:tr>
      <w:tr w:rsidR="00945707" w:rsidRPr="00550B92" w14:paraId="6C8365DD" w14:textId="77777777" w:rsidTr="006066CF">
        <w:tc>
          <w:tcPr>
            <w:tcW w:w="8364" w:type="dxa"/>
          </w:tcPr>
          <w:p w14:paraId="138FEE6D" w14:textId="77777777" w:rsidR="00945707" w:rsidRDefault="00945707" w:rsidP="00945707">
            <w:pPr>
              <w:pStyle w:val="NormalWeb"/>
              <w:spacing w:before="0" w:beforeAutospacing="0" w:after="0" w:afterAutospacing="0"/>
              <w:rPr>
                <w:rStyle w:val="standard1"/>
                <w:rFonts w:ascii="Calibri" w:hAnsi="Calibri"/>
                <w:sz w:val="22"/>
                <w:szCs w:val="22"/>
              </w:rPr>
            </w:pPr>
            <w:r>
              <w:rPr>
                <w:rStyle w:val="standard1"/>
                <w:rFonts w:ascii="Calibri" w:hAnsi="Calibri"/>
                <w:sz w:val="22"/>
                <w:szCs w:val="22"/>
              </w:rPr>
              <w:t>Contact information:</w:t>
            </w:r>
          </w:p>
          <w:p w14:paraId="3B2DF100" w14:textId="48A184AC" w:rsidR="00945707" w:rsidRPr="00945707" w:rsidRDefault="00945707" w:rsidP="00CF5E7A">
            <w:pPr>
              <w:pStyle w:val="NormalWeb"/>
              <w:spacing w:before="0" w:beforeAutospacing="0" w:after="120" w:afterAutospacing="0"/>
              <w:rPr>
                <w:rStyle w:val="standard1"/>
                <w:rFonts w:ascii="Calibri" w:hAnsi="Calibri"/>
                <w:sz w:val="22"/>
                <w:szCs w:val="22"/>
              </w:rPr>
            </w:pPr>
            <w:r w:rsidRPr="00B67FA7">
              <w:rPr>
                <w:rStyle w:val="standard1"/>
                <w:rFonts w:ascii="Calibri" w:hAnsi="Calibri"/>
                <w:i/>
                <w:sz w:val="22"/>
                <w:szCs w:val="22"/>
              </w:rPr>
              <w:t>[</w:t>
            </w:r>
            <w:r w:rsidR="008F60D6" w:rsidRPr="00B67FA7">
              <w:rPr>
                <w:rStyle w:val="standard1"/>
                <w:rFonts w:ascii="Calibri" w:hAnsi="Calibri"/>
                <w:i/>
                <w:sz w:val="22"/>
                <w:szCs w:val="22"/>
              </w:rPr>
              <w:t xml:space="preserve">a.nowakowska@abdn.ac.uk, </w:t>
            </w:r>
            <w:hyperlink r:id="rId8" w:history="1">
              <w:r w:rsidR="00EE51BA" w:rsidRPr="00B67FA7">
                <w:rPr>
                  <w:rStyle w:val="Hyperlink"/>
                  <w:rFonts w:ascii="Calibri" w:hAnsi="Calibri"/>
                  <w:i/>
                  <w:sz w:val="22"/>
                  <w:szCs w:val="22"/>
                </w:rPr>
                <w:t>anna.hughes@essex.ac.uk</w:t>
              </w:r>
            </w:hyperlink>
            <w:r w:rsidR="008F60D6" w:rsidRPr="00B67FA7">
              <w:rPr>
                <w:rStyle w:val="standard1"/>
                <w:rFonts w:ascii="Calibri" w:hAnsi="Calibri"/>
                <w:i/>
                <w:sz w:val="22"/>
                <w:szCs w:val="22"/>
              </w:rPr>
              <w:t>, a.clarke@essex.ac.uk</w:t>
            </w:r>
            <w:r w:rsidRPr="00B67FA7">
              <w:rPr>
                <w:rStyle w:val="standard1"/>
                <w:rFonts w:ascii="Calibri" w:hAnsi="Calibri"/>
                <w:i/>
                <w:sz w:val="22"/>
                <w:szCs w:val="22"/>
              </w:rPr>
              <w:t>]</w:t>
            </w:r>
          </w:p>
        </w:tc>
      </w:tr>
    </w:tbl>
    <w:p w14:paraId="6C968AE0" w14:textId="32113737" w:rsidR="002978B7" w:rsidRDefault="002978B7" w:rsidP="003E4B55">
      <w:pPr>
        <w:pStyle w:val="NormalWeb"/>
        <w:spacing w:before="0" w:beforeAutospacing="0" w:after="120" w:afterAutospacing="0"/>
        <w:ind w:left="3600" w:firstLine="720"/>
        <w:rPr>
          <w:rStyle w:val="standard1"/>
          <w:rFonts w:ascii="Calibri" w:hAnsi="Calibri" w:cs="Calibri"/>
          <w:sz w:val="23"/>
          <w:szCs w:val="23"/>
        </w:rPr>
      </w:pPr>
      <w:bookmarkStart w:id="1" w:name="_Hlk40183601"/>
      <w:r>
        <w:rPr>
          <w:rStyle w:val="standard1"/>
          <w:rFonts w:ascii="Calibri" w:hAnsi="Calibri" w:cs="Calibri"/>
          <w:sz w:val="23"/>
          <w:szCs w:val="23"/>
        </w:rPr>
        <w:t xml:space="preserve">“AGREE” button </w:t>
      </w:r>
      <w:r w:rsidR="003E4B55">
        <w:rPr>
          <w:rStyle w:val="standard1"/>
          <w:rFonts w:ascii="Calibri" w:hAnsi="Calibri" w:cs="Calibri"/>
          <w:sz w:val="23"/>
          <w:szCs w:val="23"/>
        </w:rPr>
        <w:t xml:space="preserve">  </w:t>
      </w:r>
      <w:proofErr w:type="gramStart"/>
      <w:r w:rsidR="003E4B55">
        <w:rPr>
          <w:rStyle w:val="standard1"/>
          <w:rFonts w:ascii="Calibri" w:hAnsi="Calibri" w:cs="Calibri"/>
          <w:sz w:val="23"/>
          <w:szCs w:val="23"/>
        </w:rPr>
        <w:t xml:space="preserve">   “</w:t>
      </w:r>
      <w:proofErr w:type="gramEnd"/>
      <w:r w:rsidR="003E4B55">
        <w:rPr>
          <w:rStyle w:val="standard1"/>
          <w:rFonts w:ascii="Calibri" w:hAnsi="Calibri" w:cs="Calibri"/>
          <w:sz w:val="23"/>
          <w:szCs w:val="23"/>
        </w:rPr>
        <w:t>DISAGREE” button</w:t>
      </w:r>
    </w:p>
    <w:p w14:paraId="3E323EA9" w14:textId="28CFA2D5" w:rsidR="00945707" w:rsidRDefault="00945707" w:rsidP="00945707">
      <w:pPr>
        <w:pStyle w:val="NormalWeb"/>
        <w:spacing w:before="0" w:beforeAutospacing="0" w:after="120" w:afterAutospacing="0"/>
        <w:rPr>
          <w:rStyle w:val="standard1"/>
          <w:rFonts w:ascii="Calibri" w:hAnsi="Calibri" w:cs="Calibri"/>
          <w:sz w:val="23"/>
          <w:szCs w:val="23"/>
        </w:rPr>
      </w:pPr>
      <w:r>
        <w:rPr>
          <w:rStyle w:val="standard1"/>
          <w:rFonts w:ascii="Calibri" w:hAnsi="Calibri" w:cs="Calibri"/>
          <w:sz w:val="23"/>
          <w:szCs w:val="23"/>
        </w:rPr>
        <w:t>[Screen 2]</w:t>
      </w:r>
    </w:p>
    <w:tbl>
      <w:tblPr>
        <w:tblW w:w="8364" w:type="dxa"/>
        <w:tblLook w:val="04A0" w:firstRow="1" w:lastRow="0" w:firstColumn="1" w:lastColumn="0" w:noHBand="0" w:noVBand="1"/>
      </w:tblPr>
      <w:tblGrid>
        <w:gridCol w:w="8364"/>
      </w:tblGrid>
      <w:tr w:rsidR="00945707" w:rsidRPr="00550B92" w14:paraId="431DBD4F" w14:textId="77777777" w:rsidTr="006066CF">
        <w:tc>
          <w:tcPr>
            <w:tcW w:w="8364" w:type="dxa"/>
          </w:tcPr>
          <w:p w14:paraId="3CD7EFF7" w14:textId="2B41B079" w:rsidR="00945707" w:rsidRPr="0067382D" w:rsidRDefault="00945707" w:rsidP="00945707">
            <w:pPr>
              <w:pStyle w:val="heading2"/>
              <w:spacing w:before="0" w:beforeAutospacing="0" w:after="120" w:afterAutospacing="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I understand that the information provided by me will be held anonymously so that it is impossible to trace this information back to me individually. Information will be held </w:t>
            </w:r>
            <w:r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>on</w:t>
            </w: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a secure</w:t>
            </w:r>
            <w:r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server</w:t>
            </w: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 and may be retained indefinitely. </w:t>
            </w:r>
          </w:p>
        </w:tc>
      </w:tr>
      <w:tr w:rsidR="00945707" w:rsidRPr="00550B92" w14:paraId="45304AEB" w14:textId="77777777" w:rsidTr="006066CF">
        <w:tc>
          <w:tcPr>
            <w:tcW w:w="8364" w:type="dxa"/>
          </w:tcPr>
          <w:p w14:paraId="66F44CB9" w14:textId="5168E2DA" w:rsidR="00945707" w:rsidRPr="0067382D" w:rsidRDefault="00945707" w:rsidP="00945707">
            <w:pPr>
              <w:pStyle w:val="NormalWeb"/>
              <w:spacing w:before="0" w:beforeAutospacing="0" w:after="120" w:afterAutospacing="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To ensure access to the data for the wider research community, the anonymous dataset may be archived in an online repository (e.g., the Open Science Framework, </w:t>
            </w:r>
            <w:hyperlink r:id="rId9" w:history="1">
              <w:r w:rsidRPr="00550B9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https://osf.io/</w:t>
              </w:r>
            </w:hyperlink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>) or send to other researchers upon request for inspection.</w:t>
            </w:r>
          </w:p>
        </w:tc>
      </w:tr>
    </w:tbl>
    <w:p w14:paraId="424DED4E" w14:textId="77777777" w:rsidR="003E4B55" w:rsidRDefault="003E4B55" w:rsidP="003E4B55">
      <w:pPr>
        <w:pStyle w:val="NormalWeb"/>
        <w:spacing w:before="0" w:beforeAutospacing="0" w:after="120" w:afterAutospacing="0"/>
        <w:ind w:left="3600" w:firstLine="720"/>
        <w:rPr>
          <w:rStyle w:val="standard1"/>
          <w:rFonts w:ascii="Calibri" w:hAnsi="Calibri" w:cs="Calibri"/>
          <w:sz w:val="23"/>
          <w:szCs w:val="23"/>
        </w:rPr>
      </w:pPr>
      <w:r>
        <w:rPr>
          <w:rStyle w:val="standard1"/>
          <w:rFonts w:ascii="Calibri" w:hAnsi="Calibri" w:cs="Calibri"/>
          <w:sz w:val="23"/>
          <w:szCs w:val="23"/>
        </w:rPr>
        <w:t xml:space="preserve">“AGREE” button   </w:t>
      </w:r>
      <w:proofErr w:type="gramStart"/>
      <w:r>
        <w:rPr>
          <w:rStyle w:val="standard1"/>
          <w:rFonts w:ascii="Calibri" w:hAnsi="Calibri" w:cs="Calibri"/>
          <w:sz w:val="23"/>
          <w:szCs w:val="23"/>
        </w:rPr>
        <w:t xml:space="preserve">   “</w:t>
      </w:r>
      <w:proofErr w:type="gramEnd"/>
      <w:r>
        <w:rPr>
          <w:rStyle w:val="standard1"/>
          <w:rFonts w:ascii="Calibri" w:hAnsi="Calibri" w:cs="Calibri"/>
          <w:sz w:val="23"/>
          <w:szCs w:val="23"/>
        </w:rPr>
        <w:t>DISAGREE” button</w:t>
      </w:r>
    </w:p>
    <w:p w14:paraId="1A038726" w14:textId="35533544" w:rsidR="00664B97" w:rsidRDefault="00664B97" w:rsidP="00664B97">
      <w:pPr>
        <w:pStyle w:val="NormalWeb"/>
        <w:spacing w:before="0" w:beforeAutospacing="0" w:after="120" w:afterAutospacing="0"/>
        <w:rPr>
          <w:rStyle w:val="standard1"/>
          <w:rFonts w:ascii="Calibri" w:hAnsi="Calibri" w:cs="Calibri"/>
          <w:sz w:val="23"/>
          <w:szCs w:val="23"/>
        </w:rPr>
      </w:pPr>
      <w:r>
        <w:rPr>
          <w:rStyle w:val="standard1"/>
          <w:rFonts w:ascii="Calibri" w:hAnsi="Calibri" w:cs="Calibri"/>
          <w:sz w:val="23"/>
          <w:szCs w:val="23"/>
        </w:rPr>
        <w:t>[Screen 3]</w:t>
      </w:r>
    </w:p>
    <w:tbl>
      <w:tblPr>
        <w:tblW w:w="8364" w:type="dxa"/>
        <w:tblLook w:val="04A0" w:firstRow="1" w:lastRow="0" w:firstColumn="1" w:lastColumn="0" w:noHBand="0" w:noVBand="1"/>
      </w:tblPr>
      <w:tblGrid>
        <w:gridCol w:w="8364"/>
      </w:tblGrid>
      <w:tr w:rsidR="00452AA9" w:rsidRPr="00550B92" w14:paraId="5B349D05" w14:textId="77777777" w:rsidTr="006066CF">
        <w:tc>
          <w:tcPr>
            <w:tcW w:w="8364" w:type="dxa"/>
          </w:tcPr>
          <w:p w14:paraId="1C71F79A" w14:textId="66A2814A" w:rsidR="00452AA9" w:rsidRPr="00550B92" w:rsidRDefault="00452AA9" w:rsidP="007655A9">
            <w:pPr>
              <w:spacing w:after="12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550B92"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 xml:space="preserve">I </w:t>
            </w:r>
            <w:r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  <w:t>confirm that t</w:t>
            </w:r>
            <w:r w:rsidRPr="00452AA9">
              <w:rPr>
                <w:rFonts w:ascii="Calibri" w:hAnsi="Calibri" w:cs="Calibri"/>
                <w:sz w:val="22"/>
                <w:szCs w:val="22"/>
              </w:rPr>
              <w:t>he purpose, participation information, and data storage of this research have been sufficiently explained</w:t>
            </w:r>
            <w:r w:rsidR="00164639">
              <w:rPr>
                <w:rFonts w:ascii="Calibri" w:hAnsi="Calibri" w:cs="Calibri"/>
                <w:sz w:val="22"/>
                <w:szCs w:val="22"/>
              </w:rPr>
              <w:t>.</w:t>
            </w:r>
            <w:r w:rsidRPr="00452AA9">
              <w:rPr>
                <w:rStyle w:val="standard1"/>
                <w:rFonts w:asciiTheme="minorHAnsi" w:hAnsiTheme="minorHAnsi" w:cstheme="minorHAnsi"/>
                <w:i/>
                <w:iCs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664B97" w:rsidRPr="00550B92" w14:paraId="4647A688" w14:textId="77777777" w:rsidTr="006066CF">
        <w:tc>
          <w:tcPr>
            <w:tcW w:w="8364" w:type="dxa"/>
          </w:tcPr>
          <w:p w14:paraId="5A31DF12" w14:textId="779AEC64" w:rsidR="00664B97" w:rsidRPr="00550B92" w:rsidRDefault="00452AA9" w:rsidP="007655A9">
            <w:pPr>
              <w:spacing w:after="120"/>
              <w:rPr>
                <w:rStyle w:val="standard1"/>
                <w:rFonts w:asciiTheme="minorHAnsi" w:hAnsiTheme="minorHAnsi" w:cstheme="minorHAnsi"/>
                <w:sz w:val="22"/>
                <w:szCs w:val="22"/>
              </w:rPr>
            </w:pPr>
            <w:r w:rsidRPr="00550B92">
              <w:rPr>
                <w:rFonts w:asciiTheme="minorHAnsi" w:hAnsiTheme="minorHAnsi" w:cstheme="minorHAnsi"/>
                <w:sz w:val="22"/>
                <w:szCs w:val="22"/>
              </w:rPr>
              <w:t xml:space="preserve">I understand that at the </w:t>
            </w:r>
            <w:r w:rsidRPr="009A5EBC">
              <w:rPr>
                <w:rFonts w:asciiTheme="minorHAnsi" w:hAnsiTheme="minorHAnsi" w:cstheme="minorHAnsi"/>
                <w:sz w:val="22"/>
                <w:szCs w:val="22"/>
              </w:rPr>
              <w:t xml:space="preserve">end of the </w:t>
            </w:r>
            <w:r w:rsidR="0097796D" w:rsidRPr="0097796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experiment</w:t>
            </w:r>
            <w:r w:rsidR="0097796D" w:rsidRPr="0097796D">
              <w:rPr>
                <w:rFonts w:asciiTheme="minorHAnsi" w:hAnsiTheme="minorHAnsi" w:cstheme="minorHAnsi"/>
                <w:sz w:val="22"/>
                <w:szCs w:val="22"/>
              </w:rPr>
              <w:t xml:space="preserve"> I</w:t>
            </w:r>
            <w:r w:rsidRPr="009A5EBC">
              <w:rPr>
                <w:rFonts w:asciiTheme="minorHAnsi" w:hAnsiTheme="minorHAnsi" w:cstheme="minorHAnsi"/>
                <w:sz w:val="22"/>
                <w:szCs w:val="22"/>
              </w:rPr>
              <w:t xml:space="preserve"> will</w:t>
            </w:r>
            <w:r w:rsidRPr="00550B92">
              <w:rPr>
                <w:rFonts w:asciiTheme="minorHAnsi" w:hAnsiTheme="minorHAnsi" w:cstheme="minorHAnsi"/>
                <w:sz w:val="22"/>
                <w:szCs w:val="22"/>
              </w:rPr>
              <w:t xml:space="preserve"> be provided with additional information about the purpose of 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research</w:t>
            </w:r>
            <w:r w:rsidRPr="00550B9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60033B89" w14:textId="77777777" w:rsidR="003E4B55" w:rsidRDefault="003E4B55" w:rsidP="003E4B55">
      <w:pPr>
        <w:pStyle w:val="NormalWeb"/>
        <w:spacing w:before="0" w:beforeAutospacing="0" w:after="120" w:afterAutospacing="0"/>
        <w:ind w:left="3600" w:firstLine="720"/>
        <w:rPr>
          <w:rStyle w:val="standard1"/>
          <w:rFonts w:ascii="Calibri" w:hAnsi="Calibri" w:cs="Calibri"/>
          <w:sz w:val="23"/>
          <w:szCs w:val="23"/>
        </w:rPr>
      </w:pPr>
      <w:r>
        <w:rPr>
          <w:rStyle w:val="standard1"/>
          <w:rFonts w:ascii="Calibri" w:hAnsi="Calibri" w:cs="Calibri"/>
          <w:sz w:val="23"/>
          <w:szCs w:val="23"/>
        </w:rPr>
        <w:t xml:space="preserve">“AGREE” button   </w:t>
      </w:r>
      <w:proofErr w:type="gramStart"/>
      <w:r>
        <w:rPr>
          <w:rStyle w:val="standard1"/>
          <w:rFonts w:ascii="Calibri" w:hAnsi="Calibri" w:cs="Calibri"/>
          <w:sz w:val="23"/>
          <w:szCs w:val="23"/>
        </w:rPr>
        <w:t xml:space="preserve">   “</w:t>
      </w:r>
      <w:proofErr w:type="gramEnd"/>
      <w:r>
        <w:rPr>
          <w:rStyle w:val="standard1"/>
          <w:rFonts w:ascii="Calibri" w:hAnsi="Calibri" w:cs="Calibri"/>
          <w:sz w:val="23"/>
          <w:szCs w:val="23"/>
        </w:rPr>
        <w:t>DISAGREE” button</w:t>
      </w:r>
    </w:p>
    <w:p w14:paraId="4F44F8E2" w14:textId="58603A41" w:rsidR="00452AA9" w:rsidRDefault="00452AA9" w:rsidP="00452AA9">
      <w:pPr>
        <w:pStyle w:val="NormalWeb"/>
        <w:spacing w:before="0" w:beforeAutospacing="0" w:after="120" w:afterAutospacing="0"/>
        <w:ind w:left="5760" w:firstLine="720"/>
        <w:rPr>
          <w:rStyle w:val="standard1"/>
          <w:rFonts w:ascii="Calibri" w:hAnsi="Calibri" w:cs="Calibri"/>
          <w:sz w:val="23"/>
          <w:szCs w:val="23"/>
        </w:rPr>
      </w:pPr>
      <w:r>
        <w:rPr>
          <w:rStyle w:val="standard1"/>
          <w:rFonts w:ascii="Calibri" w:hAnsi="Calibri" w:cs="Calibri"/>
          <w:sz w:val="23"/>
          <w:szCs w:val="23"/>
        </w:rPr>
        <w:t xml:space="preserve"> </w:t>
      </w:r>
    </w:p>
    <w:bookmarkEnd w:id="1"/>
    <w:p w14:paraId="3AA5859F" w14:textId="77777777" w:rsidR="00664B97" w:rsidRDefault="00664B97" w:rsidP="00945707">
      <w:pPr>
        <w:pStyle w:val="NormalWeb"/>
        <w:spacing w:before="0" w:beforeAutospacing="0" w:after="120" w:afterAutospacing="0"/>
        <w:ind w:left="5760" w:firstLine="720"/>
        <w:rPr>
          <w:rStyle w:val="standard1"/>
          <w:rFonts w:ascii="Calibri" w:hAnsi="Calibri" w:cs="Calibri"/>
          <w:sz w:val="23"/>
          <w:szCs w:val="23"/>
        </w:rPr>
      </w:pPr>
    </w:p>
    <w:sectPr w:rsidR="00664B97" w:rsidSect="009329F3">
      <w:head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11039" w14:textId="77777777" w:rsidR="00C75422" w:rsidRDefault="00C75422">
      <w:r>
        <w:separator/>
      </w:r>
    </w:p>
  </w:endnote>
  <w:endnote w:type="continuationSeparator" w:id="0">
    <w:p w14:paraId="79E3EDAF" w14:textId="77777777" w:rsidR="00C75422" w:rsidRDefault="00C7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6C650" w14:textId="77777777" w:rsidR="00C75422" w:rsidRDefault="00C75422">
      <w:r>
        <w:separator/>
      </w:r>
    </w:p>
  </w:footnote>
  <w:footnote w:type="continuationSeparator" w:id="0">
    <w:p w14:paraId="5FDB625A" w14:textId="77777777" w:rsidR="00C75422" w:rsidRDefault="00C75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586AA" w14:textId="77777777" w:rsidR="00FA31FD" w:rsidRPr="006773A6" w:rsidRDefault="00FA31FD" w:rsidP="00FA31FD">
    <w:pPr>
      <w:pStyle w:val="Header"/>
      <w:jc w:val="right"/>
      <w:rPr>
        <w:rFonts w:ascii="Calibri" w:hAnsi="Calibri"/>
        <w:sz w:val="22"/>
        <w:szCs w:val="22"/>
      </w:rPr>
    </w:pPr>
    <w:r w:rsidRPr="006773A6">
      <w:rPr>
        <w:rFonts w:ascii="Calibri" w:hAnsi="Calibri"/>
        <w:sz w:val="22"/>
        <w:szCs w:val="22"/>
      </w:rPr>
      <w:t>PEC Consent v</w:t>
    </w:r>
    <w:r w:rsidR="00B21750">
      <w:rPr>
        <w:rFonts w:ascii="Calibri" w:hAnsi="Calibri"/>
        <w:sz w:val="22"/>
        <w:szCs w:val="22"/>
      </w:rPr>
      <w:t>7</w:t>
    </w:r>
    <w:r w:rsidRPr="006773A6">
      <w:rPr>
        <w:rFonts w:ascii="Calibri" w:hAnsi="Calibri"/>
        <w:sz w:val="22"/>
        <w:szCs w:val="22"/>
      </w:rPr>
      <w:t>.00</w:t>
    </w:r>
    <w:r w:rsidR="00B21750">
      <w:rPr>
        <w:rFonts w:ascii="Calibri" w:hAnsi="Calibri"/>
        <w:sz w:val="22"/>
        <w:szCs w:val="22"/>
      </w:rPr>
      <w:t xml:space="preserve"> – anonymous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74346"/>
    <w:multiLevelType w:val="hybridMultilevel"/>
    <w:tmpl w:val="0B3EA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E29"/>
    <w:rsid w:val="000164E8"/>
    <w:rsid w:val="000469AA"/>
    <w:rsid w:val="00066017"/>
    <w:rsid w:val="000748E4"/>
    <w:rsid w:val="000A114C"/>
    <w:rsid w:val="001035B9"/>
    <w:rsid w:val="00103BBB"/>
    <w:rsid w:val="00146169"/>
    <w:rsid w:val="00164639"/>
    <w:rsid w:val="00176019"/>
    <w:rsid w:val="001A74EC"/>
    <w:rsid w:val="001B40E2"/>
    <w:rsid w:val="001C04E6"/>
    <w:rsid w:val="001C18B9"/>
    <w:rsid w:val="001C4D67"/>
    <w:rsid w:val="001D1493"/>
    <w:rsid w:val="001D573D"/>
    <w:rsid w:val="001F1C96"/>
    <w:rsid w:val="00200033"/>
    <w:rsid w:val="0022491D"/>
    <w:rsid w:val="002978B7"/>
    <w:rsid w:val="002B3021"/>
    <w:rsid w:val="002E3DF4"/>
    <w:rsid w:val="00366C34"/>
    <w:rsid w:val="003942F2"/>
    <w:rsid w:val="003A30BC"/>
    <w:rsid w:val="003B7F67"/>
    <w:rsid w:val="003E4B55"/>
    <w:rsid w:val="00452AA9"/>
    <w:rsid w:val="00477892"/>
    <w:rsid w:val="00480C71"/>
    <w:rsid w:val="004A236E"/>
    <w:rsid w:val="004A4007"/>
    <w:rsid w:val="004A5A9E"/>
    <w:rsid w:val="004B55BF"/>
    <w:rsid w:val="004C3592"/>
    <w:rsid w:val="00550B92"/>
    <w:rsid w:val="00554730"/>
    <w:rsid w:val="005577C3"/>
    <w:rsid w:val="00575167"/>
    <w:rsid w:val="005926F6"/>
    <w:rsid w:val="00593E77"/>
    <w:rsid w:val="006066CF"/>
    <w:rsid w:val="006132F7"/>
    <w:rsid w:val="00656B0F"/>
    <w:rsid w:val="00664B97"/>
    <w:rsid w:val="0067382D"/>
    <w:rsid w:val="006773A1"/>
    <w:rsid w:val="006773A6"/>
    <w:rsid w:val="00682AD1"/>
    <w:rsid w:val="0068427B"/>
    <w:rsid w:val="006C1630"/>
    <w:rsid w:val="00712650"/>
    <w:rsid w:val="00722D49"/>
    <w:rsid w:val="00726F2D"/>
    <w:rsid w:val="00750D99"/>
    <w:rsid w:val="0078454E"/>
    <w:rsid w:val="007C6723"/>
    <w:rsid w:val="007F0B64"/>
    <w:rsid w:val="007F0D4C"/>
    <w:rsid w:val="007F39A7"/>
    <w:rsid w:val="00822A8E"/>
    <w:rsid w:val="00875A7C"/>
    <w:rsid w:val="008F60D6"/>
    <w:rsid w:val="00906BEA"/>
    <w:rsid w:val="00906EAE"/>
    <w:rsid w:val="00913047"/>
    <w:rsid w:val="009329F3"/>
    <w:rsid w:val="00941023"/>
    <w:rsid w:val="00945707"/>
    <w:rsid w:val="0097796D"/>
    <w:rsid w:val="009807EE"/>
    <w:rsid w:val="00997F42"/>
    <w:rsid w:val="009A5EBC"/>
    <w:rsid w:val="009F0DAD"/>
    <w:rsid w:val="00A12513"/>
    <w:rsid w:val="00A349F5"/>
    <w:rsid w:val="00AB1D09"/>
    <w:rsid w:val="00AB34D0"/>
    <w:rsid w:val="00AC02EA"/>
    <w:rsid w:val="00AD3BEA"/>
    <w:rsid w:val="00AE020A"/>
    <w:rsid w:val="00AE13D2"/>
    <w:rsid w:val="00B021DA"/>
    <w:rsid w:val="00B21750"/>
    <w:rsid w:val="00B246BE"/>
    <w:rsid w:val="00B51DD4"/>
    <w:rsid w:val="00B67FA7"/>
    <w:rsid w:val="00BB19CF"/>
    <w:rsid w:val="00BB3D01"/>
    <w:rsid w:val="00BF3E71"/>
    <w:rsid w:val="00BF7A37"/>
    <w:rsid w:val="00C03360"/>
    <w:rsid w:val="00C1372D"/>
    <w:rsid w:val="00C44456"/>
    <w:rsid w:val="00C50D60"/>
    <w:rsid w:val="00C50E29"/>
    <w:rsid w:val="00C75422"/>
    <w:rsid w:val="00CF5E7A"/>
    <w:rsid w:val="00D00C1E"/>
    <w:rsid w:val="00D374BE"/>
    <w:rsid w:val="00D61B14"/>
    <w:rsid w:val="00D92C51"/>
    <w:rsid w:val="00DA3098"/>
    <w:rsid w:val="00DF5455"/>
    <w:rsid w:val="00E008ED"/>
    <w:rsid w:val="00E15E06"/>
    <w:rsid w:val="00E86667"/>
    <w:rsid w:val="00ED7705"/>
    <w:rsid w:val="00EE51BA"/>
    <w:rsid w:val="00F2793A"/>
    <w:rsid w:val="00F706EC"/>
    <w:rsid w:val="00F73846"/>
    <w:rsid w:val="00F83BB9"/>
    <w:rsid w:val="00FA31FD"/>
    <w:rsid w:val="00FB468F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F781E"/>
  <w15:docId w15:val="{82AE67FA-92B5-437D-91D6-D92DE78C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9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rsid w:val="00906BEA"/>
    <w:pPr>
      <w:spacing w:before="100" w:beforeAutospacing="1" w:after="100" w:afterAutospacing="1"/>
    </w:pPr>
  </w:style>
  <w:style w:type="paragraph" w:customStyle="1" w:styleId="standard">
    <w:name w:val="standard"/>
    <w:basedOn w:val="Normal"/>
    <w:rsid w:val="00906BEA"/>
    <w:pPr>
      <w:spacing w:before="100" w:beforeAutospacing="1" w:after="100" w:afterAutospacing="1"/>
    </w:pPr>
  </w:style>
  <w:style w:type="character" w:customStyle="1" w:styleId="standard1">
    <w:name w:val="standard1"/>
    <w:basedOn w:val="DefaultParagraphFont"/>
    <w:rsid w:val="00906BEA"/>
  </w:style>
  <w:style w:type="paragraph" w:styleId="NormalWeb">
    <w:name w:val="Normal (Web)"/>
    <w:basedOn w:val="Normal"/>
    <w:rsid w:val="00906BEA"/>
    <w:pPr>
      <w:spacing w:before="100" w:beforeAutospacing="1" w:after="100" w:afterAutospacing="1"/>
    </w:pPr>
  </w:style>
  <w:style w:type="table" w:styleId="TableGrid">
    <w:name w:val="Table Grid"/>
    <w:basedOn w:val="TableNormal"/>
    <w:rsid w:val="00176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BF7A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rsid w:val="00FA31F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A31F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unhideWhenUsed/>
    <w:rsid w:val="001C04E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102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0B9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E51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1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1B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1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.hughes@essex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sf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CA9A6-F6B6-4F28-8DC7-35D7E464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ONLY</vt:lpstr>
    </vt:vector>
  </TitlesOfParts>
  <Company>SCNRG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ONLY</dc:title>
  <dc:creator>Dr Philip J Benson</dc:creator>
  <cp:lastModifiedBy>Nowakowska, Anna</cp:lastModifiedBy>
  <cp:revision>7</cp:revision>
  <cp:lastPrinted>2011-02-08T09:47:00Z</cp:lastPrinted>
  <dcterms:created xsi:type="dcterms:W3CDTF">2021-01-25T21:37:00Z</dcterms:created>
  <dcterms:modified xsi:type="dcterms:W3CDTF">2021-01-30T09:13:00Z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